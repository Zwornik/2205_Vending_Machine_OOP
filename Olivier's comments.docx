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720A" w14:textId="2BD46F07" w:rsidR="00943163" w:rsidRDefault="00943163" w:rsidP="006A4E91">
      <w:pPr>
        <w:ind w:left="720" w:hanging="360"/>
        <w:rPr>
          <w:ins w:id="0" w:author="Marcin Kru" w:date="2023-02-03T21:46:00Z"/>
        </w:rPr>
      </w:pPr>
      <w:proofErr w:type="spellStart"/>
      <w:ins w:id="1" w:author="Marcin Kru" w:date="2023-02-03T21:46:00Z">
        <w:r>
          <w:t>Main</w:t>
        </w:r>
        <w:proofErr w:type="spellEnd"/>
        <w:r>
          <w:t xml:space="preserve"> </w:t>
        </w:r>
        <w:proofErr w:type="spellStart"/>
        <w:r>
          <w:t>changes</w:t>
        </w:r>
        <w:proofErr w:type="spellEnd"/>
      </w:ins>
    </w:p>
    <w:p w14:paraId="78D76A69" w14:textId="77777777" w:rsidR="006A4E91" w:rsidRDefault="009866E2" w:rsidP="006A4E91">
      <w:pPr>
        <w:pStyle w:val="Akapitzlist"/>
        <w:numPr>
          <w:ilvl w:val="0"/>
          <w:numId w:val="1"/>
        </w:numPr>
        <w:rPr>
          <w:ins w:id="2" w:author="Marcin Kru" w:date="2023-02-04T14:52:00Z"/>
          <w:lang w:val="en-GB"/>
        </w:rPr>
      </w:pPr>
      <w:ins w:id="3" w:author="Marcin Kru" w:date="2023-02-03T21:40:00Z">
        <w:r w:rsidRPr="006A4E91">
          <w:rPr>
            <w:lang w:val="en-GB"/>
          </w:rPr>
          <w:t xml:space="preserve">I </w:t>
        </w:r>
      </w:ins>
      <w:ins w:id="4" w:author="Marcin Kru" w:date="2023-02-03T21:41:00Z">
        <w:r w:rsidR="00704A00" w:rsidRPr="006A4E91">
          <w:rPr>
            <w:lang w:val="en-GB"/>
          </w:rPr>
          <w:t>i</w:t>
        </w:r>
      </w:ins>
      <w:ins w:id="5" w:author="Marcin Kru" w:date="2023-02-03T21:40:00Z">
        <w:r w:rsidRPr="006A4E91">
          <w:rPr>
            <w:lang w:val="en-GB"/>
          </w:rPr>
          <w:t xml:space="preserve">ntroduced fille </w:t>
        </w:r>
        <w:r w:rsidRPr="00983E11">
          <w:rPr>
            <w:i/>
            <w:iCs/>
            <w:lang w:val="en-GB"/>
          </w:rPr>
          <w:t>settings</w:t>
        </w:r>
        <w:r w:rsidRPr="006A4E91">
          <w:rPr>
            <w:lang w:val="en-GB"/>
          </w:rPr>
          <w:t xml:space="preserve"> where all constants are listed and which can be edited </w:t>
        </w:r>
        <w:r w:rsidR="00704A00" w:rsidRPr="006A4E91">
          <w:rPr>
            <w:lang w:val="en-GB"/>
          </w:rPr>
          <w:t>in single place before running the program</w:t>
        </w:r>
      </w:ins>
      <w:ins w:id="6" w:author="Marcin Kru" w:date="2023-02-03T21:41:00Z">
        <w:r w:rsidR="00704A00" w:rsidRPr="006A4E91">
          <w:rPr>
            <w:lang w:val="en-GB"/>
          </w:rPr>
          <w:t xml:space="preserve">. </w:t>
        </w:r>
      </w:ins>
    </w:p>
    <w:p w14:paraId="71B5C3EC" w14:textId="7061559E" w:rsidR="00983E11" w:rsidRDefault="00983E11" w:rsidP="006A4E91">
      <w:pPr>
        <w:pStyle w:val="Akapitzlist"/>
        <w:numPr>
          <w:ilvl w:val="0"/>
          <w:numId w:val="1"/>
        </w:numPr>
        <w:rPr>
          <w:ins w:id="7" w:author="Marcin Kru" w:date="2023-02-03T21:44:00Z"/>
          <w:lang w:val="en-GB"/>
        </w:rPr>
      </w:pPr>
      <w:ins w:id="8" w:author="Marcin Kru" w:date="2023-02-04T14:52:00Z">
        <w:r>
          <w:rPr>
            <w:lang w:val="en-GB"/>
          </w:rPr>
          <w:t xml:space="preserve">I added new class </w:t>
        </w:r>
        <w:r w:rsidRPr="00983E11">
          <w:rPr>
            <w:i/>
            <w:iCs/>
            <w:lang w:val="en-GB"/>
          </w:rPr>
          <w:t>Checkout</w:t>
        </w:r>
        <w:r>
          <w:rPr>
            <w:lang w:val="en-GB"/>
          </w:rPr>
          <w:t xml:space="preserve"> in a new file. </w:t>
        </w:r>
      </w:ins>
    </w:p>
    <w:p w14:paraId="145D67D7" w14:textId="48C4A056" w:rsidR="00472FA6" w:rsidRDefault="00472FA6" w:rsidP="006A4E91">
      <w:pPr>
        <w:pStyle w:val="Akapitzlist"/>
        <w:numPr>
          <w:ilvl w:val="0"/>
          <w:numId w:val="1"/>
        </w:numPr>
        <w:rPr>
          <w:ins w:id="9" w:author="Marcin Kru" w:date="2023-02-03T21:44:00Z"/>
          <w:lang w:val="en-GB"/>
        </w:rPr>
      </w:pPr>
      <w:ins w:id="10" w:author="Marcin Kru" w:date="2023-02-03T21:44:00Z">
        <w:r>
          <w:rPr>
            <w:lang w:val="en-GB"/>
          </w:rPr>
          <w:t xml:space="preserve">When loading the snack </w:t>
        </w:r>
      </w:ins>
      <w:ins w:id="11" w:author="Marcin Kru" w:date="2023-02-03T21:45:00Z">
        <w:r w:rsidR="0074733C">
          <w:rPr>
            <w:lang w:val="en-GB"/>
          </w:rPr>
          <w:t xml:space="preserve">at the start of the program or from admin menu one is asked to specify </w:t>
        </w:r>
        <w:r w:rsidR="009D3E6F">
          <w:rPr>
            <w:lang w:val="en-GB"/>
          </w:rPr>
          <w:t>number of each snack and its price</w:t>
        </w:r>
      </w:ins>
      <w:ins w:id="12" w:author="Marcin Kru" w:date="2023-02-03T21:46:00Z">
        <w:r w:rsidR="009D3E6F">
          <w:rPr>
            <w:lang w:val="en-GB"/>
          </w:rPr>
          <w:t xml:space="preserve">. </w:t>
        </w:r>
      </w:ins>
    </w:p>
    <w:p w14:paraId="74D6D644" w14:textId="7FFD3A79" w:rsidR="009866E2" w:rsidRDefault="00704A00" w:rsidP="006A4E91">
      <w:pPr>
        <w:pStyle w:val="Akapitzlist"/>
        <w:numPr>
          <w:ilvl w:val="0"/>
          <w:numId w:val="1"/>
        </w:numPr>
        <w:rPr>
          <w:ins w:id="13" w:author="Marcin Kru" w:date="2023-02-03T21:43:00Z"/>
          <w:lang w:val="en-GB"/>
        </w:rPr>
      </w:pPr>
      <w:ins w:id="14" w:author="Marcin Kru" w:date="2023-02-03T21:41:00Z">
        <w:r w:rsidRPr="006A4E91">
          <w:rPr>
            <w:lang w:val="en-GB"/>
          </w:rPr>
          <w:t xml:space="preserve">There is a </w:t>
        </w:r>
        <w:proofErr w:type="spellStart"/>
        <w:r w:rsidR="0072552F" w:rsidRPr="00943163">
          <w:rPr>
            <w:i/>
            <w:iCs/>
            <w:lang w:val="en-GB"/>
          </w:rPr>
          <w:t>snack_menu</w:t>
        </w:r>
        <w:proofErr w:type="spellEnd"/>
        <w:r w:rsidR="0072552F" w:rsidRPr="006A4E91">
          <w:rPr>
            <w:lang w:val="en-GB"/>
          </w:rPr>
          <w:t xml:space="preserve"> variable </w:t>
        </w:r>
      </w:ins>
      <w:ins w:id="15" w:author="Marcin Kru" w:date="2023-02-03T21:44:00Z">
        <w:r w:rsidR="006A4E91">
          <w:rPr>
            <w:lang w:val="en-GB"/>
          </w:rPr>
          <w:t xml:space="preserve">in </w:t>
        </w:r>
        <w:r w:rsidR="006A4E91" w:rsidRPr="00943163">
          <w:rPr>
            <w:i/>
            <w:iCs/>
            <w:lang w:val="en-GB"/>
          </w:rPr>
          <w:t>settings</w:t>
        </w:r>
        <w:r w:rsidR="006A4E91">
          <w:rPr>
            <w:lang w:val="en-GB"/>
          </w:rPr>
          <w:t xml:space="preserve"> file</w:t>
        </w:r>
      </w:ins>
      <w:ins w:id="16" w:author="Marcin Kru" w:date="2023-02-03T21:41:00Z">
        <w:r w:rsidR="0072552F" w:rsidRPr="006A4E91">
          <w:rPr>
            <w:lang w:val="en-GB"/>
          </w:rPr>
          <w:t xml:space="preserve"> which automatically changes </w:t>
        </w:r>
        <w:r w:rsidR="00AC1F7B" w:rsidRPr="006A4E91">
          <w:rPr>
            <w:lang w:val="en-GB"/>
          </w:rPr>
          <w:t xml:space="preserve">following number of snacks </w:t>
        </w:r>
      </w:ins>
      <w:ins w:id="17" w:author="Marcin Kru" w:date="2023-02-03T21:43:00Z">
        <w:r w:rsidR="00894733" w:rsidRPr="006A4E91">
          <w:rPr>
            <w:lang w:val="en-GB"/>
          </w:rPr>
          <w:t xml:space="preserve">listed </w:t>
        </w:r>
      </w:ins>
      <w:ins w:id="18" w:author="Marcin Kru" w:date="2023-02-03T21:42:00Z">
        <w:r w:rsidR="00AC1F7B" w:rsidRPr="006A4E91">
          <w:rPr>
            <w:lang w:val="en-GB"/>
          </w:rPr>
          <w:t xml:space="preserve">in </w:t>
        </w:r>
        <w:proofErr w:type="spellStart"/>
        <w:r w:rsidR="00AC1F7B" w:rsidRPr="00943163">
          <w:rPr>
            <w:i/>
            <w:iCs/>
            <w:lang w:val="en-GB"/>
          </w:rPr>
          <w:t>INITIAL_SNACK_PRICES</w:t>
        </w:r>
        <w:proofErr w:type="spellEnd"/>
        <w:r w:rsidR="00686764" w:rsidRPr="006A4E91">
          <w:rPr>
            <w:lang w:val="en-GB"/>
          </w:rPr>
          <w:t xml:space="preserve">. It is later used in </w:t>
        </w:r>
        <w:r w:rsidR="00686764" w:rsidRPr="00943163">
          <w:rPr>
            <w:i/>
            <w:iCs/>
            <w:lang w:val="en-GB"/>
          </w:rPr>
          <w:t>main</w:t>
        </w:r>
        <w:r w:rsidR="00686764" w:rsidRPr="006A4E91">
          <w:rPr>
            <w:lang w:val="en-GB"/>
          </w:rPr>
          <w:t xml:space="preserve"> for </w:t>
        </w:r>
      </w:ins>
      <w:ins w:id="19" w:author="Marcin Kru" w:date="2023-02-03T21:43:00Z">
        <w:r w:rsidR="00686764" w:rsidRPr="006A4E91">
          <w:rPr>
            <w:lang w:val="en-GB"/>
          </w:rPr>
          <w:t xml:space="preserve">snacks </w:t>
        </w:r>
      </w:ins>
      <w:ins w:id="20" w:author="Marcin Kru" w:date="2023-02-03T21:42:00Z">
        <w:r w:rsidR="00686764" w:rsidRPr="006A4E91">
          <w:rPr>
            <w:lang w:val="en-GB"/>
          </w:rPr>
          <w:t>sele</w:t>
        </w:r>
      </w:ins>
      <w:ins w:id="21" w:author="Marcin Kru" w:date="2023-02-03T21:43:00Z">
        <w:r w:rsidR="00686764" w:rsidRPr="006A4E91">
          <w:rPr>
            <w:lang w:val="en-GB"/>
          </w:rPr>
          <w:t xml:space="preserve">ction </w:t>
        </w:r>
        <w:r w:rsidR="00894733" w:rsidRPr="006A4E91">
          <w:rPr>
            <w:lang w:val="en-GB"/>
          </w:rPr>
          <w:t xml:space="preserve">. </w:t>
        </w:r>
      </w:ins>
    </w:p>
    <w:p w14:paraId="3CF276BA" w14:textId="50ED1C2E" w:rsidR="006A4E91" w:rsidRPr="006A4E91" w:rsidRDefault="006A4E91" w:rsidP="00943163">
      <w:pPr>
        <w:pStyle w:val="Akapitzlist"/>
        <w:numPr>
          <w:ilvl w:val="0"/>
          <w:numId w:val="1"/>
        </w:numPr>
        <w:rPr>
          <w:ins w:id="22" w:author="Marcin Kru" w:date="2023-02-03T21:43:00Z"/>
          <w:lang w:val="en-GB"/>
        </w:rPr>
      </w:pPr>
    </w:p>
    <w:p w14:paraId="6FD35986" w14:textId="77777777" w:rsidR="00894733" w:rsidRDefault="00894733" w:rsidP="00A00EDE">
      <w:pPr>
        <w:rPr>
          <w:ins w:id="23" w:author="Marcin Kru" w:date="2023-02-03T21:40:00Z"/>
          <w:lang w:val="en-GB"/>
        </w:rPr>
      </w:pPr>
    </w:p>
    <w:p w14:paraId="5316BA29" w14:textId="29993018" w:rsidR="00A00EDE" w:rsidRPr="00A00EDE" w:rsidRDefault="00A00EDE" w:rsidP="00A00EDE">
      <w:pPr>
        <w:rPr>
          <w:lang w:val="en-GB"/>
        </w:rPr>
      </w:pPr>
      <w:r w:rsidRPr="00A00EDE">
        <w:rPr>
          <w:lang w:val="en-GB"/>
        </w:rPr>
        <w:t>intro</w:t>
      </w:r>
    </w:p>
    <w:p w14:paraId="29F08B1E" w14:textId="77777777" w:rsidR="00A00EDE" w:rsidRPr="00A00EDE" w:rsidRDefault="00A00EDE" w:rsidP="00A00EDE">
      <w:pPr>
        <w:rPr>
          <w:lang w:val="en-GB"/>
        </w:rPr>
      </w:pPr>
      <w:r w:rsidRPr="00A00EDE">
        <w:rPr>
          <w:lang w:val="en-GB"/>
        </w:rPr>
        <w:tab/>
      </w:r>
    </w:p>
    <w:p w14:paraId="0C15B7AC" w14:textId="77777777" w:rsidR="00A00EDE" w:rsidRDefault="00A00EDE" w:rsidP="00A00EDE">
      <w:pPr>
        <w:rPr>
          <w:ins w:id="24" w:author="Marcin Kru" w:date="2023-02-03T20:09:00Z"/>
          <w:lang w:val="en-GB"/>
        </w:rPr>
      </w:pPr>
      <w:r w:rsidRPr="00A00EDE">
        <w:rPr>
          <w:lang w:val="en-GB"/>
        </w:rPr>
        <w:tab/>
        <w:t>- for loading the snacks you could instead have a method that supplies the machine with snacks (supply machine) and then put the conditional statement into that method</w:t>
      </w:r>
    </w:p>
    <w:p w14:paraId="3C3FD283" w14:textId="329BD57E" w:rsidR="002A5E78" w:rsidRPr="00A00EDE" w:rsidRDefault="002A5E78" w:rsidP="00A00EDE">
      <w:pPr>
        <w:rPr>
          <w:lang w:val="en-GB"/>
        </w:rPr>
      </w:pPr>
      <w:ins w:id="25" w:author="Marcin Kru" w:date="2023-02-03T20:09:00Z">
        <w:r>
          <w:rPr>
            <w:lang w:val="en-GB"/>
          </w:rPr>
          <w:t xml:space="preserve">I’m not sure </w:t>
        </w:r>
        <w:r w:rsidR="008E1B6A">
          <w:rPr>
            <w:lang w:val="en-GB"/>
          </w:rPr>
          <w:t>how that could work</w:t>
        </w:r>
      </w:ins>
      <w:ins w:id="26" w:author="Marcin Kru" w:date="2023-02-03T20:38:00Z">
        <w:r w:rsidR="009C02C4">
          <w:rPr>
            <w:lang w:val="en-GB"/>
          </w:rPr>
          <w:t>?</w:t>
        </w:r>
      </w:ins>
      <w:ins w:id="27" w:author="Marcin Kru" w:date="2023-02-03T20:09:00Z">
        <w:r w:rsidR="008E1B6A">
          <w:rPr>
            <w:lang w:val="en-GB"/>
          </w:rPr>
          <w:t xml:space="preserve"> </w:t>
        </w:r>
      </w:ins>
      <w:ins w:id="28" w:author="Marcin Kru" w:date="2023-02-03T20:11:00Z">
        <w:r w:rsidR="0015342F">
          <w:rPr>
            <w:lang w:val="en-GB"/>
          </w:rPr>
          <w:t xml:space="preserve">The </w:t>
        </w:r>
        <w:r w:rsidR="0015342F" w:rsidRPr="00B73942">
          <w:rPr>
            <w:i/>
            <w:iCs/>
            <w:lang w:val="en-GB"/>
          </w:rPr>
          <w:t>s</w:t>
        </w:r>
      </w:ins>
      <w:ins w:id="29" w:author="Marcin Kru" w:date="2023-02-03T20:10:00Z">
        <w:r w:rsidR="00D80371" w:rsidRPr="00B73942">
          <w:rPr>
            <w:i/>
            <w:iCs/>
            <w:lang w:val="en-GB"/>
          </w:rPr>
          <w:t>upply machine</w:t>
        </w:r>
        <w:r w:rsidR="00D80371">
          <w:rPr>
            <w:lang w:val="en-GB"/>
          </w:rPr>
          <w:t xml:space="preserve"> method would have to be in the </w:t>
        </w:r>
        <w:r w:rsidR="007E7523" w:rsidRPr="0080547D">
          <w:rPr>
            <w:i/>
            <w:iCs/>
            <w:lang w:val="en-GB"/>
          </w:rPr>
          <w:t>Storage</w:t>
        </w:r>
      </w:ins>
      <w:ins w:id="30" w:author="Marcin Kru" w:date="2023-02-03T20:11:00Z">
        <w:r w:rsidR="0015342F">
          <w:rPr>
            <w:lang w:val="en-GB"/>
          </w:rPr>
          <w:t xml:space="preserve"> </w:t>
        </w:r>
      </w:ins>
      <w:ins w:id="31" w:author="Marcin Kru" w:date="2023-02-03T20:10:00Z">
        <w:r w:rsidR="007E7523">
          <w:rPr>
            <w:lang w:val="en-GB"/>
          </w:rPr>
          <w:t xml:space="preserve">class </w:t>
        </w:r>
      </w:ins>
      <w:ins w:id="32" w:author="Marcin Kru" w:date="2023-02-03T20:11:00Z">
        <w:r w:rsidR="007E7523">
          <w:rPr>
            <w:lang w:val="en-GB"/>
          </w:rPr>
          <w:t xml:space="preserve">but it would have to communicate with </w:t>
        </w:r>
        <w:r w:rsidR="0015342F" w:rsidRPr="0080547D">
          <w:rPr>
            <w:i/>
            <w:iCs/>
            <w:lang w:val="en-GB"/>
          </w:rPr>
          <w:t>Interface</w:t>
        </w:r>
        <w:r w:rsidR="0015342F">
          <w:rPr>
            <w:lang w:val="en-GB"/>
          </w:rPr>
          <w:t xml:space="preserve"> to gather </w:t>
        </w:r>
      </w:ins>
      <w:ins w:id="33" w:author="Marcin Kru" w:date="2023-02-03T20:12:00Z">
        <w:r w:rsidR="0059470C">
          <w:rPr>
            <w:lang w:val="en-GB"/>
          </w:rPr>
          <w:t xml:space="preserve">the </w:t>
        </w:r>
      </w:ins>
      <w:ins w:id="34" w:author="Marcin Kru" w:date="2023-02-03T20:11:00Z">
        <w:r w:rsidR="0015342F">
          <w:rPr>
            <w:lang w:val="en-GB"/>
          </w:rPr>
          <w:t>user</w:t>
        </w:r>
      </w:ins>
      <w:ins w:id="35" w:author="Marcin Kru" w:date="2023-02-03T20:12:00Z">
        <w:r w:rsidR="0059470C">
          <w:rPr>
            <w:lang w:val="en-GB"/>
          </w:rPr>
          <w:t>’s</w:t>
        </w:r>
      </w:ins>
      <w:ins w:id="36" w:author="Marcin Kru" w:date="2023-02-03T20:11:00Z">
        <w:r w:rsidR="0015342F">
          <w:rPr>
            <w:lang w:val="en-GB"/>
          </w:rPr>
          <w:t xml:space="preserve"> input (number of snacks) </w:t>
        </w:r>
      </w:ins>
      <w:ins w:id="37" w:author="Marcin Kru" w:date="2023-02-03T20:26:00Z">
        <w:r w:rsidR="0080547D">
          <w:rPr>
            <w:lang w:val="en-GB"/>
          </w:rPr>
          <w:t xml:space="preserve">and that would break </w:t>
        </w:r>
        <w:proofErr w:type="spellStart"/>
        <w:r w:rsidR="0080547D">
          <w:rPr>
            <w:lang w:val="en-GB"/>
          </w:rPr>
          <w:t>SRP</w:t>
        </w:r>
        <w:proofErr w:type="spellEnd"/>
        <w:r w:rsidR="0080547D">
          <w:rPr>
            <w:lang w:val="en-GB"/>
          </w:rPr>
          <w:t xml:space="preserve"> as </w:t>
        </w:r>
      </w:ins>
      <w:ins w:id="38" w:author="Marcin Kru" w:date="2023-02-03T20:39:00Z">
        <w:r w:rsidR="00DA33F5" w:rsidRPr="0080547D">
          <w:rPr>
            <w:i/>
            <w:iCs/>
            <w:lang w:val="en-GB"/>
          </w:rPr>
          <w:t>Storage</w:t>
        </w:r>
        <w:r w:rsidR="00DA33F5">
          <w:rPr>
            <w:lang w:val="en-GB"/>
          </w:rPr>
          <w:t xml:space="preserve"> </w:t>
        </w:r>
      </w:ins>
      <w:ins w:id="39" w:author="Marcin Kru" w:date="2023-02-03T20:26:00Z">
        <w:r w:rsidR="0080547D">
          <w:rPr>
            <w:lang w:val="en-GB"/>
          </w:rPr>
          <w:t xml:space="preserve">would collect data from </w:t>
        </w:r>
        <w:r w:rsidR="0080547D" w:rsidRPr="0080547D">
          <w:rPr>
            <w:i/>
            <w:iCs/>
            <w:lang w:val="en-GB"/>
          </w:rPr>
          <w:t>main</w:t>
        </w:r>
        <w:r w:rsidR="0080547D">
          <w:rPr>
            <w:lang w:val="en-GB"/>
          </w:rPr>
          <w:t xml:space="preserve"> and </w:t>
        </w:r>
      </w:ins>
      <w:ins w:id="40" w:author="Marcin Kru" w:date="2023-02-03T20:39:00Z">
        <w:r w:rsidR="00DA33F5" w:rsidRPr="0080547D">
          <w:rPr>
            <w:i/>
            <w:iCs/>
            <w:lang w:val="en-GB"/>
          </w:rPr>
          <w:t>Interface</w:t>
        </w:r>
      </w:ins>
      <w:ins w:id="41" w:author="Marcin Kru" w:date="2023-02-03T20:27:00Z">
        <w:r w:rsidR="0080547D">
          <w:rPr>
            <w:lang w:val="en-GB"/>
          </w:rPr>
          <w:t xml:space="preserve">. </w:t>
        </w:r>
      </w:ins>
    </w:p>
    <w:p w14:paraId="3833F6AF" w14:textId="77777777" w:rsidR="00A00EDE" w:rsidRPr="00A00EDE" w:rsidRDefault="00A00EDE" w:rsidP="00A00EDE">
      <w:pPr>
        <w:rPr>
          <w:lang w:val="en-GB"/>
        </w:rPr>
      </w:pPr>
    </w:p>
    <w:p w14:paraId="3C8B7011" w14:textId="77777777" w:rsidR="00A00EDE" w:rsidRPr="00A00EDE" w:rsidRDefault="00A00EDE" w:rsidP="00A00EDE">
      <w:pPr>
        <w:rPr>
          <w:lang w:val="en-GB"/>
        </w:rPr>
      </w:pPr>
      <w:r w:rsidRPr="00A00EDE">
        <w:rPr>
          <w:lang w:val="en-GB"/>
        </w:rPr>
        <w:t>shopping sequence</w:t>
      </w:r>
    </w:p>
    <w:p w14:paraId="4C570382" w14:textId="77777777" w:rsidR="00A00EDE" w:rsidRPr="00A00EDE" w:rsidRDefault="00A00EDE" w:rsidP="00A00EDE">
      <w:pPr>
        <w:rPr>
          <w:lang w:val="en-GB"/>
        </w:rPr>
      </w:pPr>
      <w:r w:rsidRPr="00A00EDE">
        <w:rPr>
          <w:lang w:val="en-GB"/>
        </w:rPr>
        <w:tab/>
      </w:r>
    </w:p>
    <w:p w14:paraId="412E6912" w14:textId="77777777" w:rsidR="00A00EDE" w:rsidRPr="00A00EDE" w:rsidRDefault="00A00EDE" w:rsidP="00A00EDE">
      <w:pPr>
        <w:rPr>
          <w:lang w:val="en-GB"/>
        </w:rPr>
      </w:pPr>
      <w:r w:rsidRPr="00A00EDE">
        <w:rPr>
          <w:lang w:val="en-GB"/>
        </w:rPr>
        <w:tab/>
        <w:t>- The if statements are very long:</w:t>
      </w:r>
    </w:p>
    <w:p w14:paraId="280FEF22" w14:textId="271A6C18" w:rsidR="00CB2C19" w:rsidRDefault="0057494F" w:rsidP="00CB2C19">
      <w:pPr>
        <w:rPr>
          <w:ins w:id="42" w:author="Marcin Kru" w:date="2023-02-03T20:22:00Z"/>
          <w:lang w:val="en-GB"/>
        </w:rPr>
      </w:pPr>
      <w:ins w:id="43" w:author="Marcin Kru" w:date="2023-02-03T20:27:00Z">
        <w:r>
          <w:rPr>
            <w:lang w:val="en-GB"/>
          </w:rPr>
          <w:t xml:space="preserve">I agree that if statements are long and that there is a long list of </w:t>
        </w:r>
        <w:proofErr w:type="spellStart"/>
        <w:r>
          <w:rPr>
            <w:lang w:val="en-GB"/>
          </w:rPr>
          <w:t>ELIFs</w:t>
        </w:r>
        <w:proofErr w:type="spellEnd"/>
        <w:r>
          <w:rPr>
            <w:lang w:val="en-GB"/>
          </w:rPr>
          <w:t xml:space="preserve"> there but to be honest I don’t know how to make them shorter or how to avoid </w:t>
        </w:r>
        <w:proofErr w:type="spellStart"/>
        <w:r>
          <w:rPr>
            <w:lang w:val="en-GB"/>
          </w:rPr>
          <w:t>neverending</w:t>
        </w:r>
        <w:proofErr w:type="spellEnd"/>
        <w:r>
          <w:rPr>
            <w:lang w:val="en-GB"/>
          </w:rPr>
          <w:t xml:space="preserve"> </w:t>
        </w:r>
        <w:proofErr w:type="spellStart"/>
        <w:r>
          <w:rPr>
            <w:lang w:val="en-GB"/>
          </w:rPr>
          <w:t>ELIFs</w:t>
        </w:r>
        <w:proofErr w:type="spellEnd"/>
        <w:r>
          <w:rPr>
            <w:lang w:val="en-GB"/>
          </w:rPr>
          <w:t>.</w:t>
        </w:r>
      </w:ins>
      <w:ins w:id="44" w:author="Marcin Kru" w:date="2023-02-03T20:28:00Z">
        <w:r w:rsidR="00CD02F4">
          <w:rPr>
            <w:lang w:val="en-GB"/>
          </w:rPr>
          <w:t xml:space="preserve"> Do you have any suggestions?</w:t>
        </w:r>
      </w:ins>
      <w:r w:rsidR="00A00EDE" w:rsidRPr="00A00EDE">
        <w:rPr>
          <w:lang w:val="en-GB"/>
        </w:rPr>
        <w:tab/>
      </w:r>
      <w:r w:rsidR="00A00EDE" w:rsidRPr="00A00EDE">
        <w:rPr>
          <w:lang w:val="en-GB"/>
        </w:rPr>
        <w:tab/>
      </w:r>
      <w:ins w:id="45" w:author="Marcin Kru" w:date="2023-02-03T20:22:00Z">
        <w:r w:rsidR="00CB2C19">
          <w:rPr>
            <w:lang w:val="en-GB"/>
          </w:rPr>
          <w:t xml:space="preserve"> </w:t>
        </w:r>
      </w:ins>
    </w:p>
    <w:p w14:paraId="2C819F06" w14:textId="0655A4FA" w:rsidR="00A00EDE" w:rsidRPr="00A00EDE" w:rsidRDefault="00A00EDE" w:rsidP="00A00EDE">
      <w:pPr>
        <w:rPr>
          <w:lang w:val="en-GB"/>
        </w:rPr>
      </w:pPr>
    </w:p>
    <w:p w14:paraId="03BE6799" w14:textId="77777777" w:rsidR="00A00EDE" w:rsidRPr="00A00EDE" w:rsidRDefault="00A00EDE" w:rsidP="00A00EDE">
      <w:pPr>
        <w:rPr>
          <w:lang w:val="en-GB"/>
        </w:rPr>
      </w:pPr>
      <w:r w:rsidRPr="00A00EDE">
        <w:rPr>
          <w:lang w:val="en-GB"/>
        </w:rPr>
        <w:tab/>
      </w:r>
      <w:r w:rsidRPr="00A00EDE">
        <w:rPr>
          <w:lang w:val="en-GB"/>
        </w:rPr>
        <w:tab/>
        <w:t>- You have hard-coded the user input to specific values, what if these values change or you want to add more? Try using something like an enumerator which basically sets a string to a value, or a dictionary that allows you to define the values before running the code</w:t>
      </w:r>
    </w:p>
    <w:p w14:paraId="3A9917D2" w14:textId="77777777" w:rsidR="00A00EDE" w:rsidRPr="00A00EDE" w:rsidRDefault="00A00EDE" w:rsidP="00A00EDE">
      <w:pPr>
        <w:rPr>
          <w:lang w:val="en-GB"/>
        </w:rPr>
      </w:pPr>
      <w:r w:rsidRPr="00A00EDE">
        <w:rPr>
          <w:lang w:val="en-GB"/>
        </w:rPr>
        <w:tab/>
      </w:r>
      <w:r w:rsidRPr="00A00EDE">
        <w:rPr>
          <w:lang w:val="en-GB"/>
        </w:rPr>
        <w:tab/>
      </w:r>
      <w:r w:rsidRPr="00A00EDE">
        <w:rPr>
          <w:lang w:val="en-GB"/>
        </w:rPr>
        <w:tab/>
      </w:r>
    </w:p>
    <w:p w14:paraId="4F57C6C0" w14:textId="77777777" w:rsidR="00A00EDE" w:rsidRDefault="00A00EDE" w:rsidP="00A00EDE">
      <w:pPr>
        <w:rPr>
          <w:lang w:val="en-GB"/>
        </w:rPr>
      </w:pPr>
      <w:r w:rsidRPr="00A00EDE">
        <w:rPr>
          <w:lang w:val="en-GB"/>
        </w:rPr>
        <w:tab/>
      </w:r>
      <w:r w:rsidRPr="00A00EDE">
        <w:rPr>
          <w:lang w:val="en-GB"/>
        </w:rPr>
        <w:tab/>
      </w:r>
      <w:r w:rsidRPr="00A00EDE">
        <w:rPr>
          <w:lang w:val="en-GB"/>
        </w:rPr>
        <w:tab/>
        <w:t xml:space="preserve">- e.g. with a dictionary: if </w:t>
      </w:r>
      <w:proofErr w:type="spellStart"/>
      <w:r w:rsidRPr="00A00EDE">
        <w:rPr>
          <w:lang w:val="en-GB"/>
        </w:rPr>
        <w:t>user_input</w:t>
      </w:r>
      <w:proofErr w:type="spellEnd"/>
      <w:r w:rsidRPr="00A00EDE">
        <w:rPr>
          <w:lang w:val="en-GB"/>
        </w:rPr>
        <w:t xml:space="preserve"> == </w:t>
      </w:r>
      <w:proofErr w:type="spellStart"/>
      <w:r w:rsidRPr="00A00EDE">
        <w:rPr>
          <w:lang w:val="en-GB"/>
        </w:rPr>
        <w:t>user_commands</w:t>
      </w:r>
      <w:proofErr w:type="spellEnd"/>
      <w:r w:rsidRPr="00A00EDE">
        <w:rPr>
          <w:lang w:val="en-GB"/>
        </w:rPr>
        <w:t>["</w:t>
      </w:r>
      <w:proofErr w:type="spellStart"/>
      <w:r w:rsidRPr="00A00EDE">
        <w:rPr>
          <w:lang w:val="en-GB"/>
        </w:rPr>
        <w:t>confirm_purchase</w:t>
      </w:r>
      <w:proofErr w:type="spellEnd"/>
      <w:r w:rsidRPr="00A00EDE">
        <w:rPr>
          <w:lang w:val="en-GB"/>
        </w:rPr>
        <w:t xml:space="preserve">"]: </w:t>
      </w:r>
    </w:p>
    <w:p w14:paraId="1E33B8D2" w14:textId="19D9B093" w:rsidR="00A00EDE" w:rsidRDefault="00A00EDE" w:rsidP="00A00EDE">
      <w:pPr>
        <w:rPr>
          <w:ins w:id="46" w:author="Marcin Kru" w:date="2023-02-03T20:18:00Z"/>
          <w:lang w:val="en-GB"/>
        </w:rPr>
      </w:pPr>
      <w:r w:rsidRPr="00A00EDE">
        <w:rPr>
          <w:lang w:val="en-GB"/>
        </w:rPr>
        <w:t>would allow you to easily change the value of "</w:t>
      </w:r>
      <w:proofErr w:type="spellStart"/>
      <w:r w:rsidRPr="00A00EDE">
        <w:rPr>
          <w:lang w:val="en-GB"/>
        </w:rPr>
        <w:t>confirm_purchase</w:t>
      </w:r>
      <w:proofErr w:type="spellEnd"/>
      <w:r w:rsidRPr="00A00EDE">
        <w:rPr>
          <w:lang w:val="en-GB"/>
        </w:rPr>
        <w:t>" without having to manually change the method. The dictionary could be defined as a constant at the top of the file/class.</w:t>
      </w:r>
    </w:p>
    <w:p w14:paraId="1E3B1477" w14:textId="23A5268C" w:rsidR="00221821" w:rsidRPr="00A00EDE" w:rsidRDefault="000365A0" w:rsidP="00A00EDE">
      <w:pPr>
        <w:rPr>
          <w:lang w:val="en-GB"/>
        </w:rPr>
      </w:pPr>
      <w:ins w:id="47" w:author="Marcin Kru" w:date="2023-02-03T20:22:00Z">
        <w:r>
          <w:rPr>
            <w:lang w:val="en-GB"/>
          </w:rPr>
          <w:t xml:space="preserve">I </w:t>
        </w:r>
      </w:ins>
      <w:ins w:id="48" w:author="Marcin Kru" w:date="2023-02-03T20:18:00Z">
        <w:r w:rsidR="00221821">
          <w:rPr>
            <w:lang w:val="en-GB"/>
          </w:rPr>
          <w:t>understand you</w:t>
        </w:r>
      </w:ins>
      <w:ins w:id="49" w:author="Marcin Kru" w:date="2023-02-03T20:22:00Z">
        <w:r w:rsidR="00CB2C19">
          <w:rPr>
            <w:lang w:val="en-GB"/>
          </w:rPr>
          <w:t>r</w:t>
        </w:r>
      </w:ins>
      <w:ins w:id="50" w:author="Marcin Kru" w:date="2023-02-03T20:18:00Z">
        <w:r w:rsidR="00221821">
          <w:rPr>
            <w:lang w:val="en-GB"/>
          </w:rPr>
          <w:t xml:space="preserve"> intention but </w:t>
        </w:r>
      </w:ins>
      <w:ins w:id="51" w:author="Marcin Kru" w:date="2023-02-03T20:22:00Z">
        <w:r w:rsidR="004E2930">
          <w:rPr>
            <w:lang w:val="en-GB"/>
          </w:rPr>
          <w:t>in this case</w:t>
        </w:r>
      </w:ins>
      <w:ins w:id="52" w:author="Marcin Kru" w:date="2023-02-03T20:23:00Z">
        <w:r w:rsidR="003E0AC1">
          <w:rPr>
            <w:lang w:val="en-GB"/>
          </w:rPr>
          <w:t>,</w:t>
        </w:r>
      </w:ins>
      <w:ins w:id="53" w:author="Marcin Kru" w:date="2023-02-03T20:22:00Z">
        <w:r w:rsidR="004E2930">
          <w:rPr>
            <w:lang w:val="en-GB"/>
          </w:rPr>
          <w:t xml:space="preserve"> we hav</w:t>
        </w:r>
      </w:ins>
      <w:ins w:id="54" w:author="Marcin Kru" w:date="2023-02-03T20:23:00Z">
        <w:r w:rsidR="004E2930">
          <w:rPr>
            <w:lang w:val="en-GB"/>
          </w:rPr>
          <w:t xml:space="preserve">e </w:t>
        </w:r>
        <w:r w:rsidR="003E0AC1">
          <w:rPr>
            <w:lang w:val="en-GB"/>
          </w:rPr>
          <w:t xml:space="preserve">the </w:t>
        </w:r>
        <w:r w:rsidR="004E2930">
          <w:rPr>
            <w:lang w:val="en-GB"/>
          </w:rPr>
          <w:t xml:space="preserve">machine with </w:t>
        </w:r>
        <w:r w:rsidR="003E0AC1">
          <w:rPr>
            <w:lang w:val="en-GB"/>
          </w:rPr>
          <w:t xml:space="preserve">a </w:t>
        </w:r>
      </w:ins>
      <w:ins w:id="55" w:author="Marcin Kru" w:date="2023-02-03T20:24:00Z">
        <w:r w:rsidR="00F20B57">
          <w:rPr>
            <w:lang w:val="en-GB"/>
          </w:rPr>
          <w:t xml:space="preserve">numeric keyboard only so </w:t>
        </w:r>
        <w:r w:rsidR="00807BF1">
          <w:rPr>
            <w:lang w:val="en-GB"/>
          </w:rPr>
          <w:t xml:space="preserve">each key is responsible for assigned selection from </w:t>
        </w:r>
      </w:ins>
      <w:ins w:id="56" w:author="Marcin Kru" w:date="2023-02-03T20:29:00Z">
        <w:r w:rsidR="00F9666D">
          <w:rPr>
            <w:lang w:val="en-GB"/>
          </w:rPr>
          <w:t xml:space="preserve">the </w:t>
        </w:r>
      </w:ins>
      <w:ins w:id="57" w:author="Marcin Kru" w:date="2023-02-03T20:24:00Z">
        <w:r w:rsidR="00807BF1">
          <w:rPr>
            <w:lang w:val="en-GB"/>
          </w:rPr>
          <w:t xml:space="preserve">menu. </w:t>
        </w:r>
      </w:ins>
      <w:ins w:id="58" w:author="Marcin Kru" w:date="2023-02-03T20:32:00Z">
        <w:r w:rsidR="00C8531B">
          <w:rPr>
            <w:lang w:val="en-GB"/>
          </w:rPr>
          <w:t xml:space="preserve">I don’t want </w:t>
        </w:r>
      </w:ins>
      <w:ins w:id="59" w:author="Marcin Kru" w:date="2023-02-03T20:33:00Z">
        <w:r w:rsidR="00474B80">
          <w:rPr>
            <w:lang w:val="en-GB"/>
          </w:rPr>
          <w:t xml:space="preserve">a </w:t>
        </w:r>
      </w:ins>
      <w:ins w:id="60" w:author="Marcin Kru" w:date="2023-02-03T20:32:00Z">
        <w:r w:rsidR="00C8531B">
          <w:rPr>
            <w:lang w:val="en-GB"/>
          </w:rPr>
          <w:t xml:space="preserve">user to have to type </w:t>
        </w:r>
        <w:r w:rsidR="00474B80">
          <w:rPr>
            <w:lang w:val="en-GB"/>
          </w:rPr>
          <w:t>his commands as t</w:t>
        </w:r>
      </w:ins>
      <w:ins w:id="61" w:author="Marcin Kru" w:date="2023-02-03T20:33:00Z">
        <w:r w:rsidR="00474B80">
          <w:rPr>
            <w:lang w:val="en-GB"/>
          </w:rPr>
          <w:t xml:space="preserve">yping just a number is easier. </w:t>
        </w:r>
      </w:ins>
      <w:ins w:id="62" w:author="Marcin Kru" w:date="2023-02-03T20:24:00Z">
        <w:r w:rsidR="00807BF1">
          <w:rPr>
            <w:lang w:val="en-GB"/>
          </w:rPr>
          <w:t>Moreover, I use the</w:t>
        </w:r>
      </w:ins>
      <w:ins w:id="63" w:author="Marcin Kru" w:date="2023-02-03T20:25:00Z">
        <w:r w:rsidR="00807BF1">
          <w:rPr>
            <w:lang w:val="en-GB"/>
          </w:rPr>
          <w:t xml:space="preserve"> same selection number</w:t>
        </w:r>
      </w:ins>
      <w:ins w:id="64" w:author="Marcin Kru" w:date="2023-02-03T20:28:00Z">
        <w:r w:rsidR="00CD02F4">
          <w:rPr>
            <w:lang w:val="en-GB"/>
          </w:rPr>
          <w:t>s</w:t>
        </w:r>
      </w:ins>
      <w:ins w:id="65" w:author="Marcin Kru" w:date="2023-02-03T20:25:00Z">
        <w:r w:rsidR="00807BF1">
          <w:rPr>
            <w:lang w:val="en-GB"/>
          </w:rPr>
          <w:t xml:space="preserve"> </w:t>
        </w:r>
      </w:ins>
      <w:ins w:id="66" w:author="Marcin Kru" w:date="2023-02-03T20:29:00Z">
        <w:r w:rsidR="00F9666D">
          <w:rPr>
            <w:lang w:val="en-GB"/>
          </w:rPr>
          <w:t>in</w:t>
        </w:r>
      </w:ins>
      <w:ins w:id="67" w:author="Marcin Kru" w:date="2023-02-03T20:25:00Z">
        <w:r w:rsidR="00807BF1">
          <w:rPr>
            <w:lang w:val="en-GB"/>
          </w:rPr>
          <w:t xml:space="preserve"> 2 di</w:t>
        </w:r>
      </w:ins>
      <w:ins w:id="68" w:author="Marcin Kru" w:date="2023-02-03T20:29:00Z">
        <w:r w:rsidR="00F9666D">
          <w:rPr>
            <w:lang w:val="en-GB"/>
          </w:rPr>
          <w:t>f</w:t>
        </w:r>
      </w:ins>
      <w:ins w:id="69" w:author="Marcin Kru" w:date="2023-02-03T20:25:00Z">
        <w:r w:rsidR="00807BF1">
          <w:rPr>
            <w:lang w:val="en-GB"/>
          </w:rPr>
          <w:t xml:space="preserve">ferent menus in </w:t>
        </w:r>
        <w:proofErr w:type="spellStart"/>
        <w:r w:rsidR="00F9666D" w:rsidRPr="00CD1789">
          <w:rPr>
            <w:i/>
            <w:iCs/>
            <w:lang w:val="en-GB"/>
          </w:rPr>
          <w:t>shopping_sequence</w:t>
        </w:r>
        <w:proofErr w:type="spellEnd"/>
        <w:r w:rsidR="00F9666D">
          <w:rPr>
            <w:lang w:val="en-GB"/>
          </w:rPr>
          <w:t xml:space="preserve"> </w:t>
        </w:r>
        <w:r w:rsidR="00332B12">
          <w:rPr>
            <w:lang w:val="en-GB"/>
          </w:rPr>
          <w:t xml:space="preserve">and </w:t>
        </w:r>
      </w:ins>
      <w:proofErr w:type="spellStart"/>
      <w:ins w:id="70" w:author="Marcin Kru" w:date="2023-02-03T20:29:00Z">
        <w:r w:rsidR="00CD1789" w:rsidRPr="00CD1789">
          <w:rPr>
            <w:i/>
            <w:iCs/>
            <w:lang w:val="en-GB"/>
          </w:rPr>
          <w:t>asmin_choice</w:t>
        </w:r>
        <w:proofErr w:type="spellEnd"/>
        <w:r w:rsidR="00CD1789">
          <w:rPr>
            <w:lang w:val="en-GB"/>
          </w:rPr>
          <w:t xml:space="preserve"> functions</w:t>
        </w:r>
      </w:ins>
      <w:ins w:id="71" w:author="Marcin Kru" w:date="2023-02-03T20:23:00Z">
        <w:r w:rsidR="003E0AC1">
          <w:rPr>
            <w:lang w:val="en-GB"/>
          </w:rPr>
          <w:t xml:space="preserve"> </w:t>
        </w:r>
      </w:ins>
      <w:ins w:id="72" w:author="Marcin Kru" w:date="2023-02-03T20:30:00Z">
        <w:r w:rsidR="008D4781">
          <w:rPr>
            <w:lang w:val="en-GB"/>
          </w:rPr>
          <w:t xml:space="preserve">so I would have to make 2 independent </w:t>
        </w:r>
        <w:proofErr w:type="spellStart"/>
        <w:r w:rsidR="008D4781">
          <w:rPr>
            <w:lang w:val="en-GB"/>
          </w:rPr>
          <w:t>dicts</w:t>
        </w:r>
        <w:proofErr w:type="spellEnd"/>
        <w:r w:rsidR="008D4781">
          <w:rPr>
            <w:lang w:val="en-GB"/>
          </w:rPr>
          <w:t xml:space="preserve"> to </w:t>
        </w:r>
        <w:r w:rsidR="00E748B9">
          <w:rPr>
            <w:lang w:val="en-GB"/>
          </w:rPr>
          <w:t>cre</w:t>
        </w:r>
      </w:ins>
      <w:ins w:id="73" w:author="Marcin Kru" w:date="2023-02-03T20:31:00Z">
        <w:r w:rsidR="00E748B9">
          <w:rPr>
            <w:lang w:val="en-GB"/>
          </w:rPr>
          <w:t xml:space="preserve">ate </w:t>
        </w:r>
        <w:r w:rsidR="00465677">
          <w:rPr>
            <w:lang w:val="en-GB"/>
          </w:rPr>
          <w:t xml:space="preserve">different menus. </w:t>
        </w:r>
      </w:ins>
      <w:ins w:id="74" w:author="Marcin Kru" w:date="2023-02-03T20:40:00Z">
        <w:r w:rsidR="007C6641">
          <w:rPr>
            <w:lang w:val="en-GB"/>
          </w:rPr>
          <w:t xml:space="preserve">But </w:t>
        </w:r>
        <w:r w:rsidR="00B460FA">
          <w:rPr>
            <w:lang w:val="en-GB"/>
          </w:rPr>
          <w:t xml:space="preserve">I replaced </w:t>
        </w:r>
      </w:ins>
      <w:ins w:id="75" w:author="Marcin Kru" w:date="2023-02-03T20:41:00Z">
        <w:r w:rsidR="007C6641">
          <w:rPr>
            <w:lang w:val="en-GB"/>
          </w:rPr>
          <w:t xml:space="preserve">(1,2,3,4,5) tuple called several times with </w:t>
        </w:r>
        <w:r w:rsidR="003A156E">
          <w:rPr>
            <w:lang w:val="en-GB"/>
          </w:rPr>
          <w:t xml:space="preserve">a </w:t>
        </w:r>
        <w:r w:rsidR="007C6641">
          <w:rPr>
            <w:lang w:val="en-GB"/>
          </w:rPr>
          <w:t>single variable now</w:t>
        </w:r>
        <w:r w:rsidR="003A156E">
          <w:rPr>
            <w:lang w:val="en-GB"/>
          </w:rPr>
          <w:t xml:space="preserve">. </w:t>
        </w:r>
      </w:ins>
    </w:p>
    <w:p w14:paraId="4146087C" w14:textId="77777777" w:rsidR="00A00EDE" w:rsidRPr="00A00EDE" w:rsidRDefault="00A00EDE" w:rsidP="00A00EDE">
      <w:pPr>
        <w:rPr>
          <w:lang w:val="en-GB"/>
        </w:rPr>
      </w:pPr>
      <w:r w:rsidRPr="00A00EDE">
        <w:rPr>
          <w:lang w:val="en-GB"/>
        </w:rPr>
        <w:lastRenderedPageBreak/>
        <w:tab/>
      </w:r>
      <w:r w:rsidRPr="00A00EDE">
        <w:rPr>
          <w:lang w:val="en-GB"/>
        </w:rPr>
        <w:tab/>
      </w:r>
    </w:p>
    <w:p w14:paraId="36C05FBA" w14:textId="3FA0AEF7" w:rsidR="00A00EDE" w:rsidRPr="00A00EDE" w:rsidRDefault="00A00EDE" w:rsidP="00A00EDE">
      <w:pPr>
        <w:rPr>
          <w:lang w:val="en-GB"/>
        </w:rPr>
      </w:pPr>
      <w:r w:rsidRPr="00A00EDE">
        <w:rPr>
          <w:lang w:val="en-GB"/>
        </w:rPr>
        <w:t xml:space="preserve">- some of the statements, like for  line 63: "user confirms purchase" you could have </w:t>
      </w:r>
      <w:proofErr w:type="spellStart"/>
      <w:r w:rsidRPr="00A00EDE">
        <w:rPr>
          <w:lang w:val="en-GB"/>
        </w:rPr>
        <w:t>have</w:t>
      </w:r>
      <w:proofErr w:type="spellEnd"/>
      <w:r w:rsidRPr="00A00EDE">
        <w:rPr>
          <w:lang w:val="en-GB"/>
        </w:rPr>
        <w:t xml:space="preserve"> a class called checkout with a method called complete checkout that runs all of those methods</w:t>
      </w:r>
    </w:p>
    <w:p w14:paraId="0D2544E1" w14:textId="77777777" w:rsidR="00A00EDE" w:rsidRPr="00A00EDE" w:rsidRDefault="00A00EDE" w:rsidP="00A00EDE">
      <w:pPr>
        <w:rPr>
          <w:lang w:val="en-GB"/>
        </w:rPr>
      </w:pPr>
      <w:r w:rsidRPr="00A00EDE">
        <w:rPr>
          <w:lang w:val="en-GB"/>
        </w:rPr>
        <w:tab/>
      </w:r>
      <w:r w:rsidRPr="00A00EDE">
        <w:rPr>
          <w:lang w:val="en-GB"/>
        </w:rPr>
        <w:tab/>
      </w:r>
      <w:r w:rsidRPr="00A00EDE">
        <w:rPr>
          <w:lang w:val="en-GB"/>
        </w:rPr>
        <w:tab/>
        <w:t>- So overall it would something like:</w:t>
      </w:r>
    </w:p>
    <w:p w14:paraId="69D02B33" w14:textId="77777777" w:rsidR="00A00EDE" w:rsidRPr="00A00EDE" w:rsidRDefault="00A00EDE" w:rsidP="00A00EDE">
      <w:pPr>
        <w:rPr>
          <w:lang w:val="en-GB"/>
        </w:rPr>
      </w:pPr>
      <w:r w:rsidRPr="00A00EDE">
        <w:rPr>
          <w:lang w:val="en-GB"/>
        </w:rPr>
        <w:tab/>
      </w:r>
      <w:r w:rsidRPr="00A00EDE">
        <w:rPr>
          <w:lang w:val="en-GB"/>
        </w:rPr>
        <w:tab/>
      </w:r>
      <w:r w:rsidRPr="00A00EDE">
        <w:rPr>
          <w:lang w:val="en-GB"/>
        </w:rPr>
        <w:tab/>
        <w:t xml:space="preserve">- if </w:t>
      </w:r>
      <w:proofErr w:type="spellStart"/>
      <w:r w:rsidRPr="00A00EDE">
        <w:rPr>
          <w:lang w:val="en-GB"/>
        </w:rPr>
        <w:t>user_input</w:t>
      </w:r>
      <w:proofErr w:type="spellEnd"/>
      <w:r w:rsidRPr="00A00EDE">
        <w:rPr>
          <w:lang w:val="en-GB"/>
        </w:rPr>
        <w:t xml:space="preserve"> == </w:t>
      </w:r>
      <w:proofErr w:type="spellStart"/>
      <w:r w:rsidRPr="00A00EDE">
        <w:rPr>
          <w:lang w:val="en-GB"/>
        </w:rPr>
        <w:t>user_commands</w:t>
      </w:r>
      <w:proofErr w:type="spellEnd"/>
      <w:r w:rsidRPr="00A00EDE">
        <w:rPr>
          <w:lang w:val="en-GB"/>
        </w:rPr>
        <w:t>["</w:t>
      </w:r>
      <w:proofErr w:type="spellStart"/>
      <w:r w:rsidRPr="00A00EDE">
        <w:rPr>
          <w:lang w:val="en-GB"/>
        </w:rPr>
        <w:t>confirm_purchase</w:t>
      </w:r>
      <w:proofErr w:type="spellEnd"/>
      <w:r w:rsidRPr="00A00EDE">
        <w:rPr>
          <w:lang w:val="en-GB"/>
        </w:rPr>
        <w:t>"]:</w:t>
      </w:r>
    </w:p>
    <w:p w14:paraId="003CF7CA" w14:textId="5183CDA6" w:rsidR="0021614D" w:rsidRPr="00BB173F" w:rsidRDefault="00A00EDE" w:rsidP="00A00EDE">
      <w:pPr>
        <w:rPr>
          <w:ins w:id="76" w:author="Marcin Kru" w:date="2023-02-04T14:45:00Z"/>
          <w:lang w:val="en-GB"/>
        </w:rPr>
      </w:pPr>
      <w:r w:rsidRPr="00A00EDE">
        <w:rPr>
          <w:lang w:val="en-GB"/>
        </w:rPr>
        <w:tab/>
      </w:r>
      <w:r w:rsidRPr="00A00EDE">
        <w:rPr>
          <w:lang w:val="en-GB"/>
        </w:rPr>
        <w:tab/>
      </w:r>
      <w:r w:rsidRPr="00A00EDE">
        <w:rPr>
          <w:lang w:val="en-GB"/>
        </w:rPr>
        <w:tab/>
      </w:r>
      <w:r w:rsidRPr="00A00EDE">
        <w:rPr>
          <w:lang w:val="en-GB"/>
        </w:rPr>
        <w:tab/>
      </w:r>
      <w:r w:rsidRPr="00BB173F">
        <w:rPr>
          <w:lang w:val="en-GB"/>
        </w:rPr>
        <w:t xml:space="preserve">- </w:t>
      </w:r>
      <w:proofErr w:type="spellStart"/>
      <w:r w:rsidRPr="00BB173F">
        <w:rPr>
          <w:lang w:val="en-GB"/>
        </w:rPr>
        <w:t>checkout.complete_checkout</w:t>
      </w:r>
      <w:proofErr w:type="spellEnd"/>
      <w:r w:rsidRPr="00BB173F">
        <w:rPr>
          <w:lang w:val="en-GB"/>
        </w:rPr>
        <w:t>(</w:t>
      </w:r>
      <w:r w:rsidR="00647D6B" w:rsidRPr="00BB173F">
        <w:rPr>
          <w:lang w:val="en-GB"/>
        </w:rPr>
        <w:t>)</w:t>
      </w:r>
    </w:p>
    <w:p w14:paraId="58F9611D" w14:textId="49B00C67" w:rsidR="00762837" w:rsidRPr="00BB173F" w:rsidRDefault="00762837" w:rsidP="00A00EDE">
      <w:pPr>
        <w:rPr>
          <w:lang w:val="en-GB"/>
        </w:rPr>
      </w:pPr>
      <w:ins w:id="77" w:author="Marcin Kru" w:date="2023-02-04T14:45:00Z">
        <w:r w:rsidRPr="00BB173F">
          <w:rPr>
            <w:lang w:val="en-GB"/>
          </w:rPr>
          <w:t>I d</w:t>
        </w:r>
        <w:r>
          <w:rPr>
            <w:lang w:val="en-GB"/>
          </w:rPr>
          <w:t xml:space="preserve">id as suggested but hen I have all 5 remaining classes passed to the new one </w:t>
        </w:r>
        <w:r w:rsidR="00DA48AD">
          <w:rPr>
            <w:lang w:val="en-GB"/>
          </w:rPr>
          <w:t xml:space="preserve">Checkout, </w:t>
        </w:r>
      </w:ins>
      <w:ins w:id="78" w:author="Marcin Kru" w:date="2023-02-04T14:46:00Z">
        <w:r w:rsidR="00DA48AD">
          <w:rPr>
            <w:lang w:val="en-GB"/>
          </w:rPr>
          <w:t xml:space="preserve">it </w:t>
        </w:r>
        <w:r w:rsidR="00DA48AD" w:rsidRPr="00DA48AD">
          <w:rPr>
            <w:lang w:val="en-GB"/>
          </w:rPr>
          <w:t xml:space="preserve">definitely brakes the </w:t>
        </w:r>
        <w:proofErr w:type="spellStart"/>
        <w:r w:rsidR="00DA48AD" w:rsidRPr="00DA48AD">
          <w:rPr>
            <w:lang w:val="en-GB"/>
          </w:rPr>
          <w:t>SRP</w:t>
        </w:r>
        <w:proofErr w:type="spellEnd"/>
        <w:r w:rsidR="00DA48AD" w:rsidRPr="00DA48AD">
          <w:rPr>
            <w:lang w:val="en-GB"/>
          </w:rPr>
          <w:t>. How can I avoid that?</w:t>
        </w:r>
      </w:ins>
    </w:p>
    <w:p w14:paraId="4A605566" w14:textId="77777777" w:rsidR="006C5DC9" w:rsidRPr="00BB173F" w:rsidRDefault="006C5DC9" w:rsidP="00A00EDE">
      <w:pPr>
        <w:rPr>
          <w:lang w:val="en-GB"/>
        </w:rPr>
      </w:pPr>
    </w:p>
    <w:p w14:paraId="516ED8AD" w14:textId="77777777" w:rsidR="00647D6B" w:rsidRPr="006C5DC9" w:rsidRDefault="00647D6B" w:rsidP="00A00EDE">
      <w:pPr>
        <w:rPr>
          <w:lang w:val="en-GB"/>
        </w:rPr>
      </w:pPr>
    </w:p>
    <w:p w14:paraId="27855316" w14:textId="77777777" w:rsidR="00647D6B" w:rsidRPr="006C5DC9" w:rsidRDefault="00647D6B" w:rsidP="00A00EDE">
      <w:pPr>
        <w:rPr>
          <w:lang w:val="en-GB"/>
        </w:rPr>
      </w:pPr>
    </w:p>
    <w:sectPr w:rsidR="00647D6B" w:rsidRPr="006C5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365C"/>
    <w:multiLevelType w:val="hybridMultilevel"/>
    <w:tmpl w:val="63042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2847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in Kru">
    <w15:presenceInfo w15:providerId="Windows Live" w15:userId="db78dccc7c7cd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sTQxMTIwNLA0szRT0lEKTi0uzszPAykwrQUAezG3uCwAAAA="/>
  </w:docVars>
  <w:rsids>
    <w:rsidRoot w:val="00A00EDE"/>
    <w:rsid w:val="000365A0"/>
    <w:rsid w:val="000A4B83"/>
    <w:rsid w:val="0015342F"/>
    <w:rsid w:val="00185A35"/>
    <w:rsid w:val="00186BFC"/>
    <w:rsid w:val="00187C14"/>
    <w:rsid w:val="001E7D61"/>
    <w:rsid w:val="0021614D"/>
    <w:rsid w:val="00221821"/>
    <w:rsid w:val="002A5E78"/>
    <w:rsid w:val="002F0EF0"/>
    <w:rsid w:val="00306944"/>
    <w:rsid w:val="00332B12"/>
    <w:rsid w:val="003A156E"/>
    <w:rsid w:val="003E0AC1"/>
    <w:rsid w:val="00465677"/>
    <w:rsid w:val="00472FA6"/>
    <w:rsid w:val="00474B80"/>
    <w:rsid w:val="004E2930"/>
    <w:rsid w:val="0052407B"/>
    <w:rsid w:val="0057494F"/>
    <w:rsid w:val="0059470C"/>
    <w:rsid w:val="005A74C8"/>
    <w:rsid w:val="00647D6B"/>
    <w:rsid w:val="00686764"/>
    <w:rsid w:val="006A2BA2"/>
    <w:rsid w:val="006A4E91"/>
    <w:rsid w:val="006C5DC9"/>
    <w:rsid w:val="00704A00"/>
    <w:rsid w:val="0072552F"/>
    <w:rsid w:val="0074733C"/>
    <w:rsid w:val="00762837"/>
    <w:rsid w:val="007C6641"/>
    <w:rsid w:val="007E7523"/>
    <w:rsid w:val="0080547D"/>
    <w:rsid w:val="00807BF1"/>
    <w:rsid w:val="00894733"/>
    <w:rsid w:val="008D4781"/>
    <w:rsid w:val="008E1B6A"/>
    <w:rsid w:val="00943163"/>
    <w:rsid w:val="00983E11"/>
    <w:rsid w:val="009866E2"/>
    <w:rsid w:val="009A10A1"/>
    <w:rsid w:val="009C02C4"/>
    <w:rsid w:val="009D3E6F"/>
    <w:rsid w:val="009E1C42"/>
    <w:rsid w:val="00A00EDE"/>
    <w:rsid w:val="00AC1F7B"/>
    <w:rsid w:val="00B460FA"/>
    <w:rsid w:val="00B6220C"/>
    <w:rsid w:val="00B73942"/>
    <w:rsid w:val="00BB173F"/>
    <w:rsid w:val="00C8531B"/>
    <w:rsid w:val="00CB2C19"/>
    <w:rsid w:val="00CD02F4"/>
    <w:rsid w:val="00CD1789"/>
    <w:rsid w:val="00D80371"/>
    <w:rsid w:val="00DA33F5"/>
    <w:rsid w:val="00DA48AD"/>
    <w:rsid w:val="00E00B86"/>
    <w:rsid w:val="00E748B9"/>
    <w:rsid w:val="00F20B57"/>
    <w:rsid w:val="00F314EA"/>
    <w:rsid w:val="00F9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2AB8"/>
  <w15:chartTrackingRefBased/>
  <w15:docId w15:val="{E3096730-C437-48B4-9415-D009E686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prawka">
    <w:name w:val="Revision"/>
    <w:hidden/>
    <w:uiPriority w:val="99"/>
    <w:semiHidden/>
    <w:rsid w:val="002A5E7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A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466</Words>
  <Characters>2264</Characters>
  <Application>Microsoft Office Word</Application>
  <DocSecurity>0</DocSecurity>
  <Lines>66</Lines>
  <Paragraphs>77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Kru</dc:creator>
  <cp:keywords/>
  <dc:description/>
  <cp:lastModifiedBy>Marcin Kru</cp:lastModifiedBy>
  <cp:revision>63</cp:revision>
  <dcterms:created xsi:type="dcterms:W3CDTF">2023-01-24T13:43:00Z</dcterms:created>
  <dcterms:modified xsi:type="dcterms:W3CDTF">2023-02-04T14:53:00Z</dcterms:modified>
</cp:coreProperties>
</file>